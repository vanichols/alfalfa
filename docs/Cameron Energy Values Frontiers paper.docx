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9B42" w14:textId="77777777" w:rsidR="003B67F8" w:rsidRPr="001A7E7A" w:rsidRDefault="003B67F8" w:rsidP="003B67F8">
      <w:pPr>
        <w:spacing w:line="480" w:lineRule="auto"/>
        <w:jc w:val="center"/>
        <w:rPr>
          <w:b/>
          <w:color w:val="000000"/>
          <w:szCs w:val="24"/>
          <w:bdr w:val="none" w:sz="0" w:space="0" w:color="auto" w:frame="1"/>
        </w:rPr>
      </w:pPr>
      <w:r w:rsidRPr="00693C2E">
        <w:rPr>
          <w:b/>
          <w:color w:val="000000"/>
          <w:szCs w:val="24"/>
          <w:bdr w:val="none" w:sz="0" w:space="0" w:color="auto" w:frame="1"/>
        </w:rPr>
        <w:fldChar w:fldCharType="begin"/>
      </w:r>
      <w:r w:rsidRPr="00693C2E">
        <w:rPr>
          <w:b/>
          <w:color w:val="000000"/>
          <w:szCs w:val="24"/>
          <w:bdr w:val="none" w:sz="0" w:space="0" w:color="auto" w:frame="1"/>
        </w:rPr>
        <w:instrText xml:space="preserve"> INCLUDEPICTURE "https://lh3.googleusercontent.com/f55WLX3H_xUJLGGel8Ym0WZV_XW8MlXOnAX3kB3dwIy-R3nzDdDq3MftMMA094SfTdLsthi_t3e0tBvFenEfjaB6dwVKzAzypYWp5wwtgopvqcb7O4fTDHwOeJde77uENWRagyff" \* MERGEFORMATINET </w:instrText>
      </w:r>
      <w:r w:rsidRPr="00693C2E">
        <w:rPr>
          <w:b/>
          <w:color w:val="000000"/>
          <w:szCs w:val="24"/>
          <w:bdr w:val="none" w:sz="0" w:space="0" w:color="auto" w:frame="1"/>
        </w:rPr>
        <w:fldChar w:fldCharType="end"/>
      </w:r>
      <w:r w:rsidRPr="00693C2E">
        <w:rPr>
          <w:b/>
          <w:color w:val="000000"/>
          <w:szCs w:val="24"/>
          <w:bdr w:val="none" w:sz="0" w:space="0" w:color="auto" w:frame="1"/>
        </w:rPr>
        <w:t>S</w:t>
      </w:r>
      <w:r>
        <w:rPr>
          <w:b/>
          <w:color w:val="000000"/>
          <w:szCs w:val="24"/>
          <w:bdr w:val="none" w:sz="0" w:space="0" w:color="auto" w:frame="1"/>
        </w:rPr>
        <w:t>upplementary Information</w:t>
      </w:r>
      <w:r w:rsidRPr="00693C2E">
        <w:rPr>
          <w:b/>
          <w:color w:val="000000"/>
          <w:szCs w:val="24"/>
          <w:bdr w:val="none" w:sz="0" w:space="0" w:color="auto" w:frame="1"/>
        </w:rPr>
        <w:t xml:space="preserve"> </w:t>
      </w:r>
    </w:p>
    <w:p w14:paraId="16D7F870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7662A2C5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410B67B6" w14:textId="77777777" w:rsidR="003B67F8" w:rsidRPr="00A020F6" w:rsidRDefault="003B67F8" w:rsidP="003B67F8">
      <w:pPr>
        <w:spacing w:after="160" w:line="259" w:lineRule="auto"/>
        <w:jc w:val="center"/>
        <w:rPr>
          <w:color w:val="000000"/>
          <w:sz w:val="22"/>
          <w:bdr w:val="none" w:sz="0" w:space="0" w:color="auto" w:frame="1"/>
        </w:rPr>
      </w:pPr>
      <w:r w:rsidRPr="00A020F6">
        <w:rPr>
          <w:b/>
          <w:sz w:val="22"/>
        </w:rPr>
        <w:t>Impact of cropping system diversification on productivity and resource use efficiencies of smallholder farmers in south-central Bangladesh: a multi-criteria analysis</w:t>
      </w:r>
    </w:p>
    <w:p w14:paraId="6D968C9A" w14:textId="77777777" w:rsidR="003B67F8" w:rsidRDefault="003B67F8" w:rsidP="003B67F8">
      <w:pPr>
        <w:spacing w:before="240" w:after="240"/>
        <w:jc w:val="center"/>
        <w:rPr>
          <w:color w:val="000000"/>
          <w:sz w:val="22"/>
        </w:rPr>
      </w:pPr>
      <w:r>
        <w:rPr>
          <w:color w:val="000000"/>
          <w:sz w:val="22"/>
        </w:rPr>
        <w:t>Submitted to Agronomy for Sustainable Development</w:t>
      </w:r>
    </w:p>
    <w:p w14:paraId="439CE7D5" w14:textId="77777777" w:rsidR="003B67F8" w:rsidRDefault="003B67F8" w:rsidP="003B67F8">
      <w:pPr>
        <w:spacing w:before="240" w:after="240"/>
        <w:jc w:val="center"/>
        <w:rPr>
          <w:color w:val="000000"/>
          <w:sz w:val="22"/>
        </w:rPr>
      </w:pPr>
    </w:p>
    <w:p w14:paraId="7576A1D4" w14:textId="77777777" w:rsidR="003B67F8" w:rsidRPr="00A020F6" w:rsidRDefault="003B67F8" w:rsidP="003B67F8">
      <w:pPr>
        <w:spacing w:before="240" w:after="240"/>
        <w:jc w:val="center"/>
        <w:rPr>
          <w:color w:val="000000"/>
          <w:sz w:val="22"/>
          <w:vertAlign w:val="superscript"/>
        </w:rPr>
      </w:pPr>
      <w:r w:rsidRPr="00A020F6">
        <w:rPr>
          <w:color w:val="000000"/>
          <w:sz w:val="22"/>
        </w:rPr>
        <w:t>Shah-Al Emran</w:t>
      </w:r>
      <w:r w:rsidRPr="00A020F6">
        <w:rPr>
          <w:color w:val="000000"/>
          <w:sz w:val="22"/>
          <w:vertAlign w:val="superscript"/>
        </w:rPr>
        <w:t>*</w:t>
      </w:r>
      <w:r w:rsidRPr="00A020F6">
        <w:rPr>
          <w:color w:val="000000"/>
          <w:sz w:val="22"/>
        </w:rPr>
        <w:t xml:space="preserve">, Timothy J. </w:t>
      </w:r>
      <w:proofErr w:type="spellStart"/>
      <w:r w:rsidRPr="00A020F6">
        <w:rPr>
          <w:color w:val="000000"/>
          <w:sz w:val="22"/>
        </w:rPr>
        <w:t>Krupnik</w:t>
      </w:r>
      <w:proofErr w:type="spellEnd"/>
      <w:r w:rsidRPr="00A020F6">
        <w:rPr>
          <w:color w:val="000000"/>
          <w:sz w:val="22"/>
        </w:rPr>
        <w:t xml:space="preserve">, Sreejith </w:t>
      </w:r>
      <w:proofErr w:type="spellStart"/>
      <w:r w:rsidRPr="00A020F6">
        <w:rPr>
          <w:color w:val="000000"/>
          <w:sz w:val="22"/>
        </w:rPr>
        <w:t>Aravindakshan</w:t>
      </w:r>
      <w:proofErr w:type="spellEnd"/>
      <w:r w:rsidRPr="00A020F6">
        <w:rPr>
          <w:color w:val="000000"/>
          <w:sz w:val="22"/>
        </w:rPr>
        <w:t>, Virender Kumar, and Cameron M. Pittelkow</w:t>
      </w:r>
    </w:p>
    <w:p w14:paraId="632B3ED8" w14:textId="77777777" w:rsidR="003B67F8" w:rsidRPr="00A020F6" w:rsidRDefault="003B67F8" w:rsidP="003B67F8">
      <w:pPr>
        <w:spacing w:before="240" w:after="240"/>
        <w:rPr>
          <w:b/>
          <w:bCs/>
          <w:color w:val="000000"/>
          <w:sz w:val="22"/>
        </w:rPr>
      </w:pPr>
    </w:p>
    <w:p w14:paraId="0D16D5FD" w14:textId="77777777" w:rsidR="003B67F8" w:rsidRPr="00A020F6" w:rsidRDefault="003B67F8" w:rsidP="003B67F8">
      <w:pPr>
        <w:spacing w:before="240" w:after="240"/>
        <w:rPr>
          <w:b/>
          <w:bCs/>
          <w:color w:val="000000"/>
          <w:sz w:val="22"/>
        </w:rPr>
      </w:pPr>
    </w:p>
    <w:p w14:paraId="401C0581" w14:textId="77777777" w:rsidR="003B67F8" w:rsidRDefault="003B67F8" w:rsidP="003B67F8">
      <w:pPr>
        <w:spacing w:before="240" w:after="240"/>
        <w:jc w:val="center"/>
        <w:rPr>
          <w:bCs/>
          <w:sz w:val="22"/>
        </w:rPr>
      </w:pPr>
      <w:r w:rsidRPr="00A020F6">
        <w:rPr>
          <w:b/>
          <w:bCs/>
          <w:color w:val="000000"/>
          <w:sz w:val="22"/>
        </w:rPr>
        <w:br/>
      </w:r>
      <w:r>
        <w:rPr>
          <w:bCs/>
          <w:sz w:val="22"/>
          <w:vertAlign w:val="superscript"/>
        </w:rPr>
        <w:t>*</w:t>
      </w:r>
      <w:r w:rsidRPr="00A020F6">
        <w:rPr>
          <w:bCs/>
          <w:sz w:val="22"/>
          <w:vertAlign w:val="superscript"/>
        </w:rPr>
        <w:t xml:space="preserve"> </w:t>
      </w:r>
      <w:r>
        <w:rPr>
          <w:bCs/>
          <w:sz w:val="22"/>
        </w:rPr>
        <w:t>Corresponding author. E</w:t>
      </w:r>
      <w:r w:rsidRPr="00A020F6">
        <w:rPr>
          <w:sz w:val="22"/>
        </w:rPr>
        <w:t>-mail:</w:t>
      </w:r>
      <w:r w:rsidRPr="00A020F6">
        <w:rPr>
          <w:b/>
          <w:bCs/>
          <w:color w:val="000000"/>
          <w:sz w:val="22"/>
        </w:rPr>
        <w:t xml:space="preserve"> </w:t>
      </w:r>
      <w:hyperlink r:id="rId4" w:history="1">
        <w:r w:rsidRPr="00A020F6">
          <w:rPr>
            <w:rStyle w:val="Hyperlink"/>
            <w:sz w:val="22"/>
          </w:rPr>
          <w:t>emran2@illinois.edu</w:t>
        </w:r>
      </w:hyperlink>
    </w:p>
    <w:p w14:paraId="0E0C015B" w14:textId="77777777" w:rsidR="003B67F8" w:rsidRPr="00A020F6" w:rsidRDefault="003B67F8" w:rsidP="003B67F8">
      <w:pPr>
        <w:spacing w:before="240" w:after="240"/>
        <w:jc w:val="center"/>
        <w:rPr>
          <w:bCs/>
          <w:sz w:val="22"/>
        </w:rPr>
      </w:pPr>
      <w:r>
        <w:rPr>
          <w:bCs/>
          <w:sz w:val="22"/>
        </w:rPr>
        <w:t>D</w:t>
      </w:r>
      <w:r w:rsidRPr="00A020F6">
        <w:rPr>
          <w:bCs/>
          <w:sz w:val="22"/>
        </w:rPr>
        <w:t>epartment of Crop Sciences, University of Illinois at Urbana-Champaign, Urbana, Illinois, United States of America</w:t>
      </w:r>
    </w:p>
    <w:p w14:paraId="7D9CAB37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7E614ECB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7618BEA6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2E56DEB7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55AAE86C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18A35E30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4E6120F1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7F399EA8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60887C74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6F1B5DDB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07EC9419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19FA282D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2CE3F674" w14:textId="77777777" w:rsidR="003B67F8" w:rsidRDefault="003B67F8" w:rsidP="003B67F8">
      <w:pPr>
        <w:rPr>
          <w:rFonts w:eastAsia="Times New Roman"/>
          <w:b/>
          <w:sz w:val="20"/>
          <w:szCs w:val="20"/>
        </w:rPr>
      </w:pPr>
    </w:p>
    <w:p w14:paraId="40728B25" w14:textId="77777777" w:rsidR="003B67F8" w:rsidRDefault="003B67F8" w:rsidP="003B67F8">
      <w:pPr>
        <w:rPr>
          <w:rFonts w:eastAsia="Times New Roman"/>
          <w:b/>
          <w:sz w:val="20"/>
          <w:szCs w:val="20"/>
        </w:rPr>
        <w:sectPr w:rsidR="003B67F8" w:rsidSect="003B67F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50DD77" w14:textId="488E2E88" w:rsidR="003B67F8" w:rsidRPr="00A57161" w:rsidRDefault="003B67F8" w:rsidP="00773975">
      <w:pPr>
        <w:jc w:val="both"/>
        <w:rPr>
          <w:rFonts w:eastAsia="Times New Roman"/>
          <w:sz w:val="20"/>
          <w:szCs w:val="20"/>
        </w:rPr>
      </w:pPr>
      <w:r w:rsidRPr="00A57161">
        <w:rPr>
          <w:rFonts w:eastAsia="Times New Roman"/>
          <w:b/>
          <w:sz w:val="20"/>
          <w:szCs w:val="20"/>
        </w:rPr>
        <w:lastRenderedPageBreak/>
        <w:t xml:space="preserve">Table S1. </w:t>
      </w:r>
      <w:r w:rsidRPr="00A57161">
        <w:rPr>
          <w:rFonts w:eastAsia="Times New Roman"/>
          <w:sz w:val="20"/>
          <w:szCs w:val="20"/>
        </w:rPr>
        <w:t>Standard coefficients used in this study for calculating energy efficiency parameters and GHG emissions based on agricultural inputs and labor for each system.</w:t>
      </w:r>
      <w:r w:rsidR="009150A6">
        <w:rPr>
          <w:rFonts w:eastAsia="Times New Roman"/>
          <w:sz w:val="20"/>
          <w:szCs w:val="20"/>
        </w:rPr>
        <w:t xml:space="preserve"> (</w:t>
      </w:r>
      <w:r w:rsidR="009150A6" w:rsidRPr="000D0A78">
        <w:rPr>
          <w:rFonts w:eastAsia="Times New Roman"/>
          <w:sz w:val="20"/>
          <w:szCs w:val="20"/>
          <w:vertAlign w:val="superscript"/>
        </w:rPr>
        <w:t>1</w:t>
      </w:r>
      <w:r w:rsidR="009150A6" w:rsidRPr="000D0A78">
        <w:rPr>
          <w:rFonts w:eastAsia="Times New Roman"/>
          <w:sz w:val="20"/>
          <w:szCs w:val="20"/>
        </w:rPr>
        <w:t>Values are obtained and converted from Lal (2004)</w:t>
      </w:r>
      <w:r w:rsidR="009150A6">
        <w:rPr>
          <w:rFonts w:eastAsia="Times New Roman"/>
          <w:sz w:val="20"/>
          <w:szCs w:val="20"/>
        </w:rPr>
        <w:t xml:space="preserve">; </w:t>
      </w:r>
      <w:r w:rsidR="009150A6" w:rsidRPr="000D0A78">
        <w:rPr>
          <w:rFonts w:eastAsia="Times New Roman"/>
          <w:sz w:val="20"/>
          <w:szCs w:val="20"/>
          <w:vertAlign w:val="superscript"/>
        </w:rPr>
        <w:t>2</w:t>
      </w:r>
      <w:r w:rsidR="009150A6" w:rsidRPr="000D0A78">
        <w:rPr>
          <w:rFonts w:eastAsia="Times New Roman"/>
          <w:sz w:val="20"/>
          <w:szCs w:val="20"/>
        </w:rPr>
        <w:t>Values are obtained and converted from IPCC (2006)</w:t>
      </w:r>
      <w:r w:rsidR="009150A6">
        <w:rPr>
          <w:rFonts w:eastAsia="Times New Roman"/>
          <w:sz w:val="20"/>
          <w:szCs w:val="20"/>
        </w:rPr>
        <w:t>).</w:t>
      </w:r>
    </w:p>
    <w:p w14:paraId="0A4CDB9A" w14:textId="77777777" w:rsidR="003B67F8" w:rsidRPr="00611E50" w:rsidRDefault="003B67F8" w:rsidP="003B67F8">
      <w:pPr>
        <w:rPr>
          <w:rFonts w:eastAsia="Times New Roman"/>
          <w:b/>
          <w:szCs w:val="24"/>
        </w:rPr>
      </w:pP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70"/>
        <w:gridCol w:w="2175"/>
        <w:gridCol w:w="360"/>
        <w:gridCol w:w="735"/>
        <w:gridCol w:w="255"/>
        <w:gridCol w:w="1795"/>
        <w:gridCol w:w="255"/>
        <w:gridCol w:w="1985"/>
      </w:tblGrid>
      <w:tr w:rsidR="003B67F8" w:rsidRPr="00924F24" w14:paraId="7E516E8D" w14:textId="77777777" w:rsidTr="00014EFE">
        <w:tc>
          <w:tcPr>
            <w:tcW w:w="9535" w:type="dxa"/>
            <w:gridSpan w:val="9"/>
          </w:tcPr>
          <w:p w14:paraId="41914D5B" w14:textId="77777777" w:rsidR="003B67F8" w:rsidRPr="00773975" w:rsidRDefault="003B67F8" w:rsidP="00014EFE">
            <w:pPr>
              <w:rPr>
                <w:bCs/>
                <w:szCs w:val="24"/>
              </w:rPr>
            </w:pPr>
            <w:r w:rsidRPr="00773975">
              <w:rPr>
                <w:rFonts w:eastAsia="Times New Roman"/>
                <w:bCs/>
                <w:szCs w:val="24"/>
              </w:rPr>
              <w:t>a) Energy conversion factors used in this study.</w:t>
            </w:r>
          </w:p>
        </w:tc>
      </w:tr>
      <w:tr w:rsidR="003B67F8" w:rsidRPr="000D0A78" w14:paraId="657A632C" w14:textId="77777777" w:rsidTr="00014EFE">
        <w:tc>
          <w:tcPr>
            <w:tcW w:w="9535" w:type="dxa"/>
            <w:gridSpan w:val="9"/>
            <w:tcBorders>
              <w:bottom w:val="single" w:sz="4" w:space="0" w:color="auto"/>
            </w:tcBorders>
          </w:tcPr>
          <w:p w14:paraId="150B16E7" w14:textId="77777777" w:rsidR="003B67F8" w:rsidRPr="00B83D07" w:rsidRDefault="003B67F8" w:rsidP="00014EFE">
            <w:pPr>
              <w:rPr>
                <w:rFonts w:eastAsia="Times New Roman"/>
                <w:b/>
                <w:sz w:val="8"/>
                <w:szCs w:val="8"/>
              </w:rPr>
            </w:pPr>
          </w:p>
        </w:tc>
      </w:tr>
      <w:tr w:rsidR="003B67F8" w:rsidRPr="00924F24" w14:paraId="6700A0E2" w14:textId="77777777" w:rsidTr="00014EFE"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233B8539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72A74F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289661A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  <w:r w:rsidRPr="00773975">
              <w:rPr>
                <w:rFonts w:eastAsia="Times New Roman"/>
                <w:bCs/>
                <w:sz w:val="20"/>
                <w:szCs w:val="20"/>
              </w:rPr>
              <w:t xml:space="preserve">MJ </w:t>
            </w:r>
            <w:proofErr w:type="gramStart"/>
            <w:r w:rsidRPr="00773975">
              <w:rPr>
                <w:rFonts w:eastAsia="Times New Roman"/>
                <w:bCs/>
                <w:sz w:val="20"/>
                <w:szCs w:val="20"/>
              </w:rPr>
              <w:t>unit</w:t>
            </w:r>
            <w:r w:rsidRPr="00773975">
              <w:rPr>
                <w:rFonts w:eastAsia="Times New Roman"/>
                <w:bCs/>
                <w:sz w:val="20"/>
                <w:szCs w:val="20"/>
                <w:vertAlign w:val="superscript"/>
              </w:rPr>
              <w:t>-1</w:t>
            </w:r>
            <w:proofErr w:type="gramEnd"/>
          </w:p>
        </w:tc>
        <w:tc>
          <w:tcPr>
            <w:tcW w:w="429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C1EDC92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  <w:r w:rsidRPr="00773975">
              <w:rPr>
                <w:rFonts w:eastAsia="Times New Roman"/>
                <w:bCs/>
                <w:sz w:val="20"/>
                <w:szCs w:val="20"/>
              </w:rPr>
              <w:t>Source</w:t>
            </w:r>
          </w:p>
        </w:tc>
      </w:tr>
      <w:tr w:rsidR="003B67F8" w:rsidRPr="000D0A78" w14:paraId="217CC6DE" w14:textId="77777777" w:rsidTr="00014EFE">
        <w:tc>
          <w:tcPr>
            <w:tcW w:w="1705" w:type="dxa"/>
            <w:tcBorders>
              <w:top w:val="single" w:sz="4" w:space="0" w:color="auto"/>
              <w:bottom w:val="nil"/>
            </w:tcBorders>
          </w:tcPr>
          <w:p w14:paraId="1E28E1C2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Material inputs</w:t>
            </w:r>
          </w:p>
        </w:tc>
        <w:tc>
          <w:tcPr>
            <w:tcW w:w="2445" w:type="dxa"/>
            <w:gridSpan w:val="2"/>
            <w:tcBorders>
              <w:top w:val="single" w:sz="4" w:space="0" w:color="auto"/>
              <w:bottom w:val="nil"/>
            </w:tcBorders>
          </w:tcPr>
          <w:p w14:paraId="21699948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Diesel (L)</w:t>
            </w:r>
          </w:p>
        </w:tc>
        <w:tc>
          <w:tcPr>
            <w:tcW w:w="1095" w:type="dxa"/>
            <w:gridSpan w:val="2"/>
            <w:tcBorders>
              <w:top w:val="single" w:sz="4" w:space="0" w:color="auto"/>
              <w:bottom w:val="nil"/>
            </w:tcBorders>
          </w:tcPr>
          <w:p w14:paraId="6B2A35C5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47.70</w:t>
            </w:r>
          </w:p>
        </w:tc>
        <w:tc>
          <w:tcPr>
            <w:tcW w:w="4290" w:type="dxa"/>
            <w:gridSpan w:val="4"/>
            <w:tcBorders>
              <w:top w:val="single" w:sz="4" w:space="0" w:color="auto"/>
              <w:bottom w:val="nil"/>
            </w:tcBorders>
          </w:tcPr>
          <w:p w14:paraId="4D5DC5D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 xml:space="preserve">Pimentel and Pimentel, 2008; </w:t>
            </w:r>
            <w:proofErr w:type="spellStart"/>
            <w:r w:rsidRPr="000D0A78">
              <w:rPr>
                <w:rFonts w:eastAsia="Times New Roman"/>
                <w:sz w:val="20"/>
                <w:szCs w:val="20"/>
              </w:rPr>
              <w:t>Quilty</w:t>
            </w:r>
            <w:proofErr w:type="spellEnd"/>
            <w:r w:rsidRPr="000D0A78">
              <w:rPr>
                <w:rFonts w:eastAsia="Times New Roman"/>
                <w:sz w:val="20"/>
                <w:szCs w:val="20"/>
              </w:rPr>
              <w:t xml:space="preserve"> et al., 2014</w:t>
            </w:r>
          </w:p>
        </w:tc>
      </w:tr>
      <w:tr w:rsidR="003B67F8" w:rsidRPr="000D0A78" w14:paraId="2F41C29D" w14:textId="77777777" w:rsidTr="00014EFE">
        <w:tc>
          <w:tcPr>
            <w:tcW w:w="1705" w:type="dxa"/>
            <w:tcBorders>
              <w:top w:val="nil"/>
            </w:tcBorders>
          </w:tcPr>
          <w:p w14:paraId="4AE5F7BB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  <w:tcBorders>
              <w:top w:val="nil"/>
            </w:tcBorders>
          </w:tcPr>
          <w:p w14:paraId="735DACE7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Nitrogen (N kg)</w:t>
            </w:r>
          </w:p>
        </w:tc>
        <w:tc>
          <w:tcPr>
            <w:tcW w:w="1095" w:type="dxa"/>
            <w:gridSpan w:val="2"/>
            <w:tcBorders>
              <w:top w:val="nil"/>
            </w:tcBorders>
          </w:tcPr>
          <w:p w14:paraId="6BBF104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66.14</w:t>
            </w:r>
          </w:p>
        </w:tc>
        <w:tc>
          <w:tcPr>
            <w:tcW w:w="4290" w:type="dxa"/>
            <w:gridSpan w:val="4"/>
            <w:tcBorders>
              <w:top w:val="nil"/>
            </w:tcBorders>
          </w:tcPr>
          <w:p w14:paraId="1BE159E1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Rahman and Hasan, 2014</w:t>
            </w:r>
          </w:p>
        </w:tc>
      </w:tr>
      <w:tr w:rsidR="003B67F8" w:rsidRPr="000D0A78" w14:paraId="0F8DA8EF" w14:textId="77777777" w:rsidTr="00014EFE">
        <w:tc>
          <w:tcPr>
            <w:tcW w:w="1705" w:type="dxa"/>
          </w:tcPr>
          <w:p w14:paraId="08D3CB84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40334F8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Phosphorus (P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5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kg)</w:t>
            </w:r>
          </w:p>
        </w:tc>
        <w:tc>
          <w:tcPr>
            <w:tcW w:w="1095" w:type="dxa"/>
            <w:gridSpan w:val="2"/>
          </w:tcPr>
          <w:p w14:paraId="0B7FFB2B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12.44</w:t>
            </w:r>
          </w:p>
        </w:tc>
        <w:tc>
          <w:tcPr>
            <w:tcW w:w="4290" w:type="dxa"/>
            <w:gridSpan w:val="4"/>
          </w:tcPr>
          <w:p w14:paraId="47D34868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Rahman and Hasan, 2014</w:t>
            </w:r>
          </w:p>
        </w:tc>
      </w:tr>
      <w:tr w:rsidR="003B67F8" w:rsidRPr="000D0A78" w14:paraId="00227699" w14:textId="77777777" w:rsidTr="00014EFE">
        <w:tc>
          <w:tcPr>
            <w:tcW w:w="1705" w:type="dxa"/>
          </w:tcPr>
          <w:p w14:paraId="4896828F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511B8875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Potassium (K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 kg)</w:t>
            </w:r>
          </w:p>
        </w:tc>
        <w:tc>
          <w:tcPr>
            <w:tcW w:w="1095" w:type="dxa"/>
            <w:gridSpan w:val="2"/>
          </w:tcPr>
          <w:p w14:paraId="284EC88C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11.15</w:t>
            </w:r>
          </w:p>
        </w:tc>
        <w:tc>
          <w:tcPr>
            <w:tcW w:w="4290" w:type="dxa"/>
            <w:gridSpan w:val="4"/>
          </w:tcPr>
          <w:p w14:paraId="717066B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Rahman and Hasan, 2014</w:t>
            </w:r>
          </w:p>
        </w:tc>
      </w:tr>
      <w:tr w:rsidR="003B67F8" w:rsidRPr="000D0A78" w14:paraId="6ECFFAD8" w14:textId="77777777" w:rsidTr="00014EFE">
        <w:tc>
          <w:tcPr>
            <w:tcW w:w="1705" w:type="dxa"/>
          </w:tcPr>
          <w:p w14:paraId="452C6A87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53FF978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Seed (kg)</w:t>
            </w:r>
          </w:p>
        </w:tc>
        <w:tc>
          <w:tcPr>
            <w:tcW w:w="1095" w:type="dxa"/>
            <w:gridSpan w:val="2"/>
          </w:tcPr>
          <w:p w14:paraId="0F661B00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15.50</w:t>
            </w:r>
          </w:p>
        </w:tc>
        <w:tc>
          <w:tcPr>
            <w:tcW w:w="4290" w:type="dxa"/>
            <w:gridSpan w:val="4"/>
          </w:tcPr>
          <w:p w14:paraId="5B267E81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Pimentel and Pimentel, 2008</w:t>
            </w:r>
          </w:p>
        </w:tc>
      </w:tr>
      <w:tr w:rsidR="003B67F8" w:rsidRPr="000D0A78" w14:paraId="731DBA7D" w14:textId="77777777" w:rsidTr="00014EFE">
        <w:tc>
          <w:tcPr>
            <w:tcW w:w="1705" w:type="dxa"/>
          </w:tcPr>
          <w:p w14:paraId="3BD72475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479E7D3C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2"/>
          </w:tcPr>
          <w:p w14:paraId="263753BF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050" w:type="dxa"/>
            <w:gridSpan w:val="2"/>
          </w:tcPr>
          <w:p w14:paraId="33947DE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gridSpan w:val="2"/>
          </w:tcPr>
          <w:p w14:paraId="62AF1DF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</w:tr>
      <w:tr w:rsidR="003B67F8" w:rsidRPr="000D0A78" w14:paraId="162079CA" w14:textId="77777777" w:rsidTr="00014EFE">
        <w:tc>
          <w:tcPr>
            <w:tcW w:w="1705" w:type="dxa"/>
          </w:tcPr>
          <w:p w14:paraId="56882FD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Human labor</w:t>
            </w:r>
          </w:p>
        </w:tc>
        <w:tc>
          <w:tcPr>
            <w:tcW w:w="2445" w:type="dxa"/>
            <w:gridSpan w:val="2"/>
          </w:tcPr>
          <w:p w14:paraId="41A12533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2-wheel tractor operator (h)</w:t>
            </w:r>
          </w:p>
        </w:tc>
        <w:tc>
          <w:tcPr>
            <w:tcW w:w="1095" w:type="dxa"/>
            <w:gridSpan w:val="2"/>
          </w:tcPr>
          <w:p w14:paraId="5E1CEF4A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0.98</w:t>
            </w:r>
          </w:p>
        </w:tc>
        <w:tc>
          <w:tcPr>
            <w:tcW w:w="4290" w:type="dxa"/>
            <w:gridSpan w:val="4"/>
          </w:tcPr>
          <w:p w14:paraId="1714DAF4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 xml:space="preserve">Ainsworth et al., 2011; </w:t>
            </w:r>
            <w:proofErr w:type="spellStart"/>
            <w:r w:rsidRPr="000D0A78">
              <w:rPr>
                <w:rFonts w:eastAsia="Times New Roman"/>
                <w:sz w:val="20"/>
                <w:szCs w:val="20"/>
              </w:rPr>
              <w:t>Quilty</w:t>
            </w:r>
            <w:proofErr w:type="spellEnd"/>
            <w:r w:rsidRPr="000D0A78">
              <w:rPr>
                <w:rFonts w:eastAsia="Times New Roman"/>
                <w:sz w:val="20"/>
                <w:szCs w:val="20"/>
              </w:rPr>
              <w:t xml:space="preserve"> et al., 2014</w:t>
            </w:r>
          </w:p>
        </w:tc>
      </w:tr>
      <w:tr w:rsidR="003B67F8" w:rsidRPr="000D0A78" w14:paraId="4EADD8D8" w14:textId="77777777" w:rsidTr="00014EFE">
        <w:tc>
          <w:tcPr>
            <w:tcW w:w="1705" w:type="dxa"/>
          </w:tcPr>
          <w:p w14:paraId="76ED083B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7E61B511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Hired labor (h)</w:t>
            </w:r>
          </w:p>
        </w:tc>
        <w:tc>
          <w:tcPr>
            <w:tcW w:w="1095" w:type="dxa"/>
            <w:gridSpan w:val="2"/>
          </w:tcPr>
          <w:p w14:paraId="056C5447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0.98</w:t>
            </w:r>
          </w:p>
        </w:tc>
        <w:tc>
          <w:tcPr>
            <w:tcW w:w="4290" w:type="dxa"/>
            <w:gridSpan w:val="4"/>
          </w:tcPr>
          <w:p w14:paraId="27E9C817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 xml:space="preserve">Ainsworth et al., 2011; </w:t>
            </w:r>
            <w:proofErr w:type="spellStart"/>
            <w:r w:rsidRPr="000D0A78">
              <w:rPr>
                <w:rFonts w:eastAsia="Times New Roman"/>
                <w:sz w:val="20"/>
                <w:szCs w:val="20"/>
              </w:rPr>
              <w:t>Quilty</w:t>
            </w:r>
            <w:proofErr w:type="spellEnd"/>
            <w:r w:rsidRPr="000D0A78">
              <w:rPr>
                <w:rFonts w:eastAsia="Times New Roman"/>
                <w:sz w:val="20"/>
                <w:szCs w:val="20"/>
              </w:rPr>
              <w:t xml:space="preserve"> et al., 2014</w:t>
            </w:r>
          </w:p>
        </w:tc>
      </w:tr>
      <w:tr w:rsidR="003B67F8" w:rsidRPr="000D0A78" w14:paraId="58E2F2A4" w14:textId="77777777" w:rsidTr="00014EFE">
        <w:tc>
          <w:tcPr>
            <w:tcW w:w="1705" w:type="dxa"/>
          </w:tcPr>
          <w:p w14:paraId="7E64C30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7A9B380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2"/>
          </w:tcPr>
          <w:p w14:paraId="2FC1B691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050" w:type="dxa"/>
            <w:gridSpan w:val="2"/>
          </w:tcPr>
          <w:p w14:paraId="3585B7E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240" w:type="dxa"/>
            <w:gridSpan w:val="2"/>
          </w:tcPr>
          <w:p w14:paraId="65ED3A50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</w:tr>
      <w:tr w:rsidR="003B67F8" w:rsidRPr="000D0A78" w14:paraId="026CF071" w14:textId="77777777" w:rsidTr="00014EFE">
        <w:tc>
          <w:tcPr>
            <w:tcW w:w="1705" w:type="dxa"/>
          </w:tcPr>
          <w:p w14:paraId="158366C8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Seed, Outputs</w:t>
            </w:r>
          </w:p>
        </w:tc>
        <w:tc>
          <w:tcPr>
            <w:tcW w:w="2445" w:type="dxa"/>
            <w:gridSpan w:val="2"/>
          </w:tcPr>
          <w:p w14:paraId="6D0ABB07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Rice (kg)</w:t>
            </w:r>
          </w:p>
        </w:tc>
        <w:tc>
          <w:tcPr>
            <w:tcW w:w="1095" w:type="dxa"/>
            <w:gridSpan w:val="2"/>
          </w:tcPr>
          <w:p w14:paraId="4FB5FA79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15.20</w:t>
            </w:r>
          </w:p>
        </w:tc>
        <w:tc>
          <w:tcPr>
            <w:tcW w:w="4290" w:type="dxa"/>
            <w:gridSpan w:val="4"/>
          </w:tcPr>
          <w:p w14:paraId="1356C269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Pimentel and Pimentel, 2008</w:t>
            </w:r>
          </w:p>
        </w:tc>
      </w:tr>
      <w:tr w:rsidR="003B67F8" w:rsidRPr="000D0A78" w14:paraId="3B9DC620" w14:textId="77777777" w:rsidTr="00014EFE">
        <w:tc>
          <w:tcPr>
            <w:tcW w:w="1705" w:type="dxa"/>
          </w:tcPr>
          <w:p w14:paraId="2850DEAB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417B01C4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Mungbean</w:t>
            </w:r>
            <w:proofErr w:type="spellEnd"/>
            <w:r w:rsidRPr="000D0A78">
              <w:rPr>
                <w:rFonts w:eastAsia="Times New Roman"/>
                <w:sz w:val="20"/>
                <w:szCs w:val="20"/>
              </w:rPr>
              <w:t xml:space="preserve"> (kg)</w:t>
            </w:r>
          </w:p>
        </w:tc>
        <w:tc>
          <w:tcPr>
            <w:tcW w:w="1095" w:type="dxa"/>
            <w:gridSpan w:val="2"/>
          </w:tcPr>
          <w:p w14:paraId="26FF9D2A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14.7</w:t>
            </w:r>
          </w:p>
        </w:tc>
        <w:tc>
          <w:tcPr>
            <w:tcW w:w="4290" w:type="dxa"/>
            <w:gridSpan w:val="4"/>
          </w:tcPr>
          <w:p w14:paraId="373D0962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 et al., 2015</w:t>
            </w:r>
          </w:p>
        </w:tc>
      </w:tr>
      <w:tr w:rsidR="003B67F8" w:rsidRPr="000D0A78" w14:paraId="0F860D02" w14:textId="77777777" w:rsidTr="00014EFE">
        <w:tc>
          <w:tcPr>
            <w:tcW w:w="1705" w:type="dxa"/>
          </w:tcPr>
          <w:p w14:paraId="2EC68514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</w:tcPr>
          <w:p w14:paraId="10EC26BC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Lathyrus (kg)</w:t>
            </w:r>
          </w:p>
        </w:tc>
        <w:tc>
          <w:tcPr>
            <w:tcW w:w="1095" w:type="dxa"/>
            <w:gridSpan w:val="2"/>
          </w:tcPr>
          <w:p w14:paraId="4E96C54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14.7</w:t>
            </w:r>
          </w:p>
        </w:tc>
        <w:tc>
          <w:tcPr>
            <w:tcW w:w="4290" w:type="dxa"/>
            <w:gridSpan w:val="4"/>
          </w:tcPr>
          <w:p w14:paraId="091BEDF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Lal et al., 2015</w:t>
            </w:r>
          </w:p>
        </w:tc>
      </w:tr>
      <w:tr w:rsidR="003B67F8" w:rsidRPr="000D0A78" w14:paraId="7626A293" w14:textId="77777777" w:rsidTr="00014EFE">
        <w:tc>
          <w:tcPr>
            <w:tcW w:w="1705" w:type="dxa"/>
            <w:tcBorders>
              <w:bottom w:val="nil"/>
            </w:tcBorders>
          </w:tcPr>
          <w:p w14:paraId="24ADB023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  <w:tcBorders>
              <w:bottom w:val="nil"/>
            </w:tcBorders>
          </w:tcPr>
          <w:p w14:paraId="364B0136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Groundnut (kg)</w:t>
            </w:r>
          </w:p>
        </w:tc>
        <w:tc>
          <w:tcPr>
            <w:tcW w:w="1095" w:type="dxa"/>
            <w:gridSpan w:val="2"/>
            <w:tcBorders>
              <w:bottom w:val="nil"/>
            </w:tcBorders>
          </w:tcPr>
          <w:p w14:paraId="767A4DE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25</w:t>
            </w:r>
          </w:p>
        </w:tc>
        <w:tc>
          <w:tcPr>
            <w:tcW w:w="4290" w:type="dxa"/>
            <w:gridSpan w:val="4"/>
            <w:tcBorders>
              <w:bottom w:val="nil"/>
            </w:tcBorders>
          </w:tcPr>
          <w:p w14:paraId="4D0C9115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Nikkhah</w:t>
            </w:r>
            <w:proofErr w:type="spellEnd"/>
            <w:r>
              <w:rPr>
                <w:sz w:val="20"/>
                <w:szCs w:val="20"/>
              </w:rPr>
              <w:t xml:space="preserve"> et al., 2015</w:t>
            </w:r>
          </w:p>
        </w:tc>
      </w:tr>
      <w:tr w:rsidR="003B67F8" w:rsidRPr="000D0A78" w14:paraId="093FE0EF" w14:textId="77777777" w:rsidTr="00014EFE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4337DA56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bottom w:val="single" w:sz="4" w:space="0" w:color="auto"/>
            </w:tcBorders>
          </w:tcPr>
          <w:p w14:paraId="50BFF5A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Chili (kg)</w:t>
            </w:r>
          </w:p>
        </w:tc>
        <w:tc>
          <w:tcPr>
            <w:tcW w:w="1095" w:type="dxa"/>
            <w:gridSpan w:val="2"/>
            <w:tcBorders>
              <w:top w:val="nil"/>
              <w:bottom w:val="single" w:sz="4" w:space="0" w:color="auto"/>
            </w:tcBorders>
          </w:tcPr>
          <w:p w14:paraId="6F40BEEB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0.8</w:t>
            </w:r>
          </w:p>
        </w:tc>
        <w:tc>
          <w:tcPr>
            <w:tcW w:w="4290" w:type="dxa"/>
            <w:gridSpan w:val="4"/>
            <w:tcBorders>
              <w:top w:val="nil"/>
              <w:bottom w:val="single" w:sz="4" w:space="0" w:color="auto"/>
            </w:tcBorders>
          </w:tcPr>
          <w:p w14:paraId="21E92BB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Kuswardhani</w:t>
            </w:r>
            <w:proofErr w:type="spellEnd"/>
            <w:r>
              <w:rPr>
                <w:sz w:val="20"/>
                <w:szCs w:val="20"/>
              </w:rPr>
              <w:t xml:space="preserve"> et al., 2013</w:t>
            </w:r>
          </w:p>
        </w:tc>
      </w:tr>
      <w:tr w:rsidR="003B67F8" w:rsidRPr="000D0A78" w14:paraId="3953211B" w14:textId="77777777" w:rsidTr="00014EFE">
        <w:tc>
          <w:tcPr>
            <w:tcW w:w="9535" w:type="dxa"/>
            <w:gridSpan w:val="9"/>
            <w:tcBorders>
              <w:top w:val="single" w:sz="4" w:space="0" w:color="auto"/>
            </w:tcBorders>
          </w:tcPr>
          <w:p w14:paraId="72A4DA2F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</w:tr>
      <w:tr w:rsidR="003B67F8" w:rsidRPr="00924F24" w14:paraId="6FFD6D99" w14:textId="77777777" w:rsidTr="00014EFE">
        <w:tc>
          <w:tcPr>
            <w:tcW w:w="9535" w:type="dxa"/>
            <w:gridSpan w:val="9"/>
          </w:tcPr>
          <w:p w14:paraId="4529CF2B" w14:textId="77777777" w:rsidR="003B67F8" w:rsidRPr="00773975" w:rsidRDefault="003B67F8" w:rsidP="00014EFE">
            <w:pPr>
              <w:rPr>
                <w:bCs/>
                <w:szCs w:val="24"/>
              </w:rPr>
            </w:pPr>
            <w:r w:rsidRPr="00773975">
              <w:rPr>
                <w:bCs/>
                <w:szCs w:val="24"/>
              </w:rPr>
              <w:t xml:space="preserve">b) </w:t>
            </w:r>
            <w:r w:rsidRPr="00773975">
              <w:rPr>
                <w:rFonts w:eastAsia="Times New Roman"/>
                <w:bCs/>
                <w:szCs w:val="24"/>
              </w:rPr>
              <w:t>Coefficients for greenhouse gas (GHG) emissions of agricultural inputs</w:t>
            </w:r>
          </w:p>
        </w:tc>
      </w:tr>
      <w:tr w:rsidR="003B67F8" w:rsidRPr="00924F24" w14:paraId="2660E433" w14:textId="77777777" w:rsidTr="00014EFE">
        <w:tc>
          <w:tcPr>
            <w:tcW w:w="9535" w:type="dxa"/>
            <w:gridSpan w:val="9"/>
            <w:tcBorders>
              <w:bottom w:val="single" w:sz="4" w:space="0" w:color="auto"/>
            </w:tcBorders>
          </w:tcPr>
          <w:p w14:paraId="686283A3" w14:textId="77777777" w:rsidR="003B67F8" w:rsidRPr="00773975" w:rsidRDefault="003B67F8" w:rsidP="00014EFE">
            <w:pPr>
              <w:rPr>
                <w:bCs/>
                <w:sz w:val="8"/>
                <w:szCs w:val="8"/>
              </w:rPr>
            </w:pPr>
          </w:p>
        </w:tc>
      </w:tr>
      <w:tr w:rsidR="003B67F8" w:rsidRPr="00924F24" w14:paraId="14F1B43A" w14:textId="77777777" w:rsidTr="00014EFE">
        <w:tc>
          <w:tcPr>
            <w:tcW w:w="197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1F4627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  <w:r w:rsidRPr="00773975">
              <w:rPr>
                <w:rFonts w:eastAsia="Times New Roman"/>
                <w:bCs/>
                <w:sz w:val="20"/>
                <w:szCs w:val="20"/>
              </w:rPr>
              <w:t>Emission source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0D326E7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883292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  <w:r w:rsidRPr="00773975">
              <w:rPr>
                <w:rFonts w:eastAsia="Times New Roman"/>
                <w:bCs/>
                <w:sz w:val="20"/>
                <w:szCs w:val="20"/>
              </w:rPr>
              <w:t>GHG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091642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  <w:r w:rsidRPr="00773975">
              <w:rPr>
                <w:rFonts w:eastAsia="Times New Roman"/>
                <w:bCs/>
                <w:sz w:val="20"/>
                <w:szCs w:val="20"/>
              </w:rPr>
              <w:t>Emission coefficients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22A7A856" w14:textId="77777777" w:rsidR="003B67F8" w:rsidRPr="00773975" w:rsidRDefault="003B67F8" w:rsidP="00014EFE">
            <w:pPr>
              <w:rPr>
                <w:bCs/>
                <w:sz w:val="20"/>
                <w:szCs w:val="20"/>
              </w:rPr>
            </w:pPr>
            <w:r w:rsidRPr="00773975">
              <w:rPr>
                <w:rFonts w:eastAsia="Times New Roman"/>
                <w:bCs/>
                <w:sz w:val="20"/>
                <w:szCs w:val="20"/>
              </w:rPr>
              <w:t>Unit</w:t>
            </w:r>
          </w:p>
        </w:tc>
      </w:tr>
      <w:tr w:rsidR="003B67F8" w:rsidRPr="000D0A78" w14:paraId="1A3C748C" w14:textId="77777777" w:rsidTr="00014EFE">
        <w:tc>
          <w:tcPr>
            <w:tcW w:w="1975" w:type="dxa"/>
            <w:gridSpan w:val="2"/>
            <w:vMerge w:val="restart"/>
            <w:tcBorders>
              <w:top w:val="single" w:sz="4" w:space="0" w:color="auto"/>
            </w:tcBorders>
          </w:tcPr>
          <w:p w14:paraId="179BC567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 xml:space="preserve">Production, </w:t>
            </w:r>
            <w:proofErr w:type="gramStart"/>
            <w:r w:rsidRPr="000D0A78">
              <w:rPr>
                <w:rFonts w:eastAsia="Times New Roman"/>
                <w:sz w:val="20"/>
                <w:szCs w:val="20"/>
              </w:rPr>
              <w:t>transportation</w:t>
            </w:r>
            <w:proofErr w:type="gramEnd"/>
            <w:r w:rsidRPr="000D0A78">
              <w:rPr>
                <w:rFonts w:eastAsia="Times New Roman"/>
                <w:sz w:val="20"/>
                <w:szCs w:val="20"/>
              </w:rPr>
              <w:t xml:space="preserve"> and storage of fertilizers 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535" w:type="dxa"/>
            <w:gridSpan w:val="2"/>
            <w:tcBorders>
              <w:top w:val="single" w:sz="4" w:space="0" w:color="auto"/>
            </w:tcBorders>
          </w:tcPr>
          <w:p w14:paraId="4DF0B9F6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Nitrogen (N)</w:t>
            </w:r>
          </w:p>
        </w:tc>
        <w:tc>
          <w:tcPr>
            <w:tcW w:w="990" w:type="dxa"/>
            <w:gridSpan w:val="2"/>
            <w:tcBorders>
              <w:top w:val="single" w:sz="4" w:space="0" w:color="auto"/>
            </w:tcBorders>
          </w:tcPr>
          <w:p w14:paraId="271AFF64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050" w:type="dxa"/>
            <w:gridSpan w:val="2"/>
            <w:tcBorders>
              <w:top w:val="single" w:sz="4" w:space="0" w:color="auto"/>
            </w:tcBorders>
          </w:tcPr>
          <w:p w14:paraId="51C45DD1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4.77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550077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kg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N</w:t>
            </w:r>
          </w:p>
        </w:tc>
      </w:tr>
      <w:tr w:rsidR="003B67F8" w:rsidRPr="000D0A78" w14:paraId="39569C43" w14:textId="77777777" w:rsidTr="00014EFE">
        <w:tc>
          <w:tcPr>
            <w:tcW w:w="1975" w:type="dxa"/>
            <w:gridSpan w:val="2"/>
            <w:vMerge/>
          </w:tcPr>
          <w:p w14:paraId="1C4FD76F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gridSpan w:val="2"/>
          </w:tcPr>
          <w:p w14:paraId="3E08761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Phosphorus (P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5</w:t>
            </w:r>
            <w:r w:rsidRPr="000D0A78">
              <w:rPr>
                <w:rFonts w:eastAsia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gridSpan w:val="2"/>
          </w:tcPr>
          <w:p w14:paraId="65A850F6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050" w:type="dxa"/>
            <w:gridSpan w:val="2"/>
          </w:tcPr>
          <w:p w14:paraId="0536D512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0.73</w:t>
            </w:r>
          </w:p>
        </w:tc>
        <w:tc>
          <w:tcPr>
            <w:tcW w:w="1985" w:type="dxa"/>
          </w:tcPr>
          <w:p w14:paraId="2398D601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kg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P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5</w:t>
            </w:r>
          </w:p>
        </w:tc>
      </w:tr>
      <w:tr w:rsidR="003B67F8" w:rsidRPr="000D0A78" w14:paraId="3521D55B" w14:textId="77777777" w:rsidTr="00014EFE">
        <w:tc>
          <w:tcPr>
            <w:tcW w:w="1975" w:type="dxa"/>
            <w:gridSpan w:val="2"/>
            <w:vMerge/>
          </w:tcPr>
          <w:p w14:paraId="4AB57D26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gridSpan w:val="2"/>
          </w:tcPr>
          <w:p w14:paraId="2F8EE73C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Potassium (K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O)</w:t>
            </w:r>
          </w:p>
        </w:tc>
        <w:tc>
          <w:tcPr>
            <w:tcW w:w="990" w:type="dxa"/>
            <w:gridSpan w:val="2"/>
          </w:tcPr>
          <w:p w14:paraId="1849A6C4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050" w:type="dxa"/>
            <w:gridSpan w:val="2"/>
          </w:tcPr>
          <w:p w14:paraId="5C8F68F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0.55</w:t>
            </w:r>
          </w:p>
        </w:tc>
        <w:tc>
          <w:tcPr>
            <w:tcW w:w="1985" w:type="dxa"/>
          </w:tcPr>
          <w:p w14:paraId="04BBD688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kg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K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</w:p>
        </w:tc>
      </w:tr>
      <w:tr w:rsidR="003B67F8" w:rsidRPr="000D0A78" w14:paraId="7DC5A0B5" w14:textId="77777777" w:rsidTr="00014EFE">
        <w:tc>
          <w:tcPr>
            <w:tcW w:w="9535" w:type="dxa"/>
            <w:gridSpan w:val="9"/>
          </w:tcPr>
          <w:p w14:paraId="6E02D581" w14:textId="77777777" w:rsidR="003B67F8" w:rsidRPr="00B83D07" w:rsidRDefault="003B67F8" w:rsidP="00014EFE">
            <w:pPr>
              <w:rPr>
                <w:sz w:val="8"/>
                <w:szCs w:val="8"/>
              </w:rPr>
            </w:pPr>
          </w:p>
        </w:tc>
      </w:tr>
      <w:tr w:rsidR="003B67F8" w:rsidRPr="000D0A78" w14:paraId="28C4E4DA" w14:textId="77777777" w:rsidTr="00014EFE">
        <w:tc>
          <w:tcPr>
            <w:tcW w:w="1975" w:type="dxa"/>
            <w:gridSpan w:val="2"/>
          </w:tcPr>
          <w:p w14:paraId="21B340DC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 xml:space="preserve">Diesel 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35" w:type="dxa"/>
            <w:gridSpan w:val="2"/>
          </w:tcPr>
          <w:p w14:paraId="74CBEA32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DE47BCC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050" w:type="dxa"/>
            <w:gridSpan w:val="2"/>
          </w:tcPr>
          <w:p w14:paraId="516E0FDC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0.0741</w:t>
            </w:r>
          </w:p>
        </w:tc>
        <w:tc>
          <w:tcPr>
            <w:tcW w:w="1985" w:type="dxa"/>
          </w:tcPr>
          <w:p w14:paraId="06634118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MJ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3B67F8" w:rsidRPr="000D0A78" w14:paraId="40CCE52C" w14:textId="77777777" w:rsidTr="00014EFE">
        <w:tc>
          <w:tcPr>
            <w:tcW w:w="1975" w:type="dxa"/>
            <w:gridSpan w:val="2"/>
          </w:tcPr>
          <w:p w14:paraId="248C3C57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gridSpan w:val="2"/>
          </w:tcPr>
          <w:p w14:paraId="32F3917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4520ADD1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CH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2050" w:type="dxa"/>
            <w:gridSpan w:val="2"/>
          </w:tcPr>
          <w:p w14:paraId="11B9031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0.000087</w:t>
            </w:r>
          </w:p>
        </w:tc>
        <w:tc>
          <w:tcPr>
            <w:tcW w:w="1985" w:type="dxa"/>
          </w:tcPr>
          <w:p w14:paraId="01B967B9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MJ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3B67F8" w:rsidRPr="000D0A78" w14:paraId="6E7C6A28" w14:textId="77777777" w:rsidTr="00014EFE">
        <w:tc>
          <w:tcPr>
            <w:tcW w:w="1975" w:type="dxa"/>
            <w:gridSpan w:val="2"/>
          </w:tcPr>
          <w:p w14:paraId="0F808EF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gridSpan w:val="2"/>
          </w:tcPr>
          <w:p w14:paraId="51F9A399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710606CF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N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</w:p>
        </w:tc>
        <w:tc>
          <w:tcPr>
            <w:tcW w:w="2050" w:type="dxa"/>
            <w:gridSpan w:val="2"/>
          </w:tcPr>
          <w:p w14:paraId="0F40386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0.00887</w:t>
            </w:r>
          </w:p>
        </w:tc>
        <w:tc>
          <w:tcPr>
            <w:tcW w:w="1985" w:type="dxa"/>
          </w:tcPr>
          <w:p w14:paraId="2DC15F94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MJ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</w:p>
        </w:tc>
      </w:tr>
      <w:tr w:rsidR="003B67F8" w:rsidRPr="000D0A78" w14:paraId="737DB4FD" w14:textId="77777777" w:rsidTr="00014EFE">
        <w:tc>
          <w:tcPr>
            <w:tcW w:w="9535" w:type="dxa"/>
            <w:gridSpan w:val="9"/>
          </w:tcPr>
          <w:p w14:paraId="360185FB" w14:textId="77777777" w:rsidR="003B67F8" w:rsidRPr="00B83D07" w:rsidRDefault="003B67F8" w:rsidP="00014EFE">
            <w:pPr>
              <w:rPr>
                <w:sz w:val="8"/>
                <w:szCs w:val="8"/>
              </w:rPr>
            </w:pPr>
          </w:p>
        </w:tc>
      </w:tr>
      <w:tr w:rsidR="003B67F8" w:rsidRPr="000D0A78" w14:paraId="4C502853" w14:textId="77777777" w:rsidTr="00014EFE">
        <w:tc>
          <w:tcPr>
            <w:tcW w:w="4510" w:type="dxa"/>
            <w:gridSpan w:val="4"/>
            <w:vMerge w:val="restart"/>
          </w:tcPr>
          <w:p w14:paraId="389540B3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Direct N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 from N inputs (synthetic fertilizers) in flooded rice field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990" w:type="dxa"/>
            <w:gridSpan w:val="2"/>
          </w:tcPr>
          <w:p w14:paraId="50DFF75B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N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</w:p>
        </w:tc>
        <w:tc>
          <w:tcPr>
            <w:tcW w:w="2050" w:type="dxa"/>
            <w:gridSpan w:val="2"/>
          </w:tcPr>
          <w:p w14:paraId="3B214037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6.33</w:t>
            </w:r>
          </w:p>
        </w:tc>
        <w:tc>
          <w:tcPr>
            <w:tcW w:w="1985" w:type="dxa"/>
          </w:tcPr>
          <w:p w14:paraId="05A955E0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kg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N</w:t>
            </w:r>
          </w:p>
        </w:tc>
      </w:tr>
      <w:tr w:rsidR="003B67F8" w:rsidRPr="000D0A78" w14:paraId="48B5B7BD" w14:textId="77777777" w:rsidTr="00014EFE">
        <w:tc>
          <w:tcPr>
            <w:tcW w:w="4510" w:type="dxa"/>
            <w:gridSpan w:val="4"/>
            <w:vMerge/>
          </w:tcPr>
          <w:p w14:paraId="3A27C99A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236DDD6F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050" w:type="dxa"/>
            <w:gridSpan w:val="2"/>
          </w:tcPr>
          <w:p w14:paraId="48D49F8D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</w:tcPr>
          <w:p w14:paraId="1FF9AEDB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</w:tr>
      <w:tr w:rsidR="003B67F8" w:rsidRPr="000D0A78" w14:paraId="5C36D8C0" w14:textId="77777777" w:rsidTr="00014EFE">
        <w:tc>
          <w:tcPr>
            <w:tcW w:w="9535" w:type="dxa"/>
            <w:gridSpan w:val="9"/>
          </w:tcPr>
          <w:p w14:paraId="7E569FA1" w14:textId="77777777" w:rsidR="003B67F8" w:rsidRPr="00B83D07" w:rsidRDefault="003B67F8" w:rsidP="00014EFE">
            <w:pPr>
              <w:rPr>
                <w:sz w:val="8"/>
                <w:szCs w:val="8"/>
              </w:rPr>
            </w:pPr>
          </w:p>
        </w:tc>
      </w:tr>
      <w:tr w:rsidR="003B67F8" w:rsidRPr="000D0A78" w14:paraId="33B4C0E3" w14:textId="77777777" w:rsidTr="00014EFE">
        <w:tc>
          <w:tcPr>
            <w:tcW w:w="1975" w:type="dxa"/>
            <w:gridSpan w:val="2"/>
            <w:vMerge w:val="restart"/>
          </w:tcPr>
          <w:p w14:paraId="3F2621E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 xml:space="preserve">Indirect losses of N fertilizer in managed soil 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535" w:type="dxa"/>
            <w:gridSpan w:val="2"/>
          </w:tcPr>
          <w:p w14:paraId="34F07BA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Leaching or runoff</w:t>
            </w:r>
          </w:p>
        </w:tc>
        <w:tc>
          <w:tcPr>
            <w:tcW w:w="990" w:type="dxa"/>
            <w:gridSpan w:val="2"/>
          </w:tcPr>
          <w:p w14:paraId="08C5A259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N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</w:p>
        </w:tc>
        <w:tc>
          <w:tcPr>
            <w:tcW w:w="2050" w:type="dxa"/>
            <w:gridSpan w:val="2"/>
          </w:tcPr>
          <w:p w14:paraId="20F1E589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1.096</w:t>
            </w:r>
          </w:p>
        </w:tc>
        <w:tc>
          <w:tcPr>
            <w:tcW w:w="1985" w:type="dxa"/>
          </w:tcPr>
          <w:p w14:paraId="7AFF6AE5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kg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N</w:t>
            </w:r>
          </w:p>
        </w:tc>
      </w:tr>
      <w:tr w:rsidR="003B67F8" w:rsidRPr="000D0A78" w14:paraId="32B156F6" w14:textId="77777777" w:rsidTr="00014EFE">
        <w:tc>
          <w:tcPr>
            <w:tcW w:w="1975" w:type="dxa"/>
            <w:gridSpan w:val="2"/>
            <w:vMerge/>
          </w:tcPr>
          <w:p w14:paraId="38589B4F" w14:textId="77777777" w:rsidR="003B67F8" w:rsidRPr="000D0A78" w:rsidRDefault="003B67F8" w:rsidP="00014EFE">
            <w:pPr>
              <w:rPr>
                <w:sz w:val="20"/>
                <w:szCs w:val="20"/>
              </w:rPr>
            </w:pPr>
          </w:p>
        </w:tc>
        <w:tc>
          <w:tcPr>
            <w:tcW w:w="2535" w:type="dxa"/>
            <w:gridSpan w:val="2"/>
          </w:tcPr>
          <w:p w14:paraId="3A4AED2E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Volatilization and re-deposition</w:t>
            </w:r>
          </w:p>
        </w:tc>
        <w:tc>
          <w:tcPr>
            <w:tcW w:w="990" w:type="dxa"/>
            <w:gridSpan w:val="2"/>
          </w:tcPr>
          <w:p w14:paraId="6779E27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N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O</w:t>
            </w:r>
          </w:p>
        </w:tc>
        <w:tc>
          <w:tcPr>
            <w:tcW w:w="2050" w:type="dxa"/>
            <w:gridSpan w:val="2"/>
          </w:tcPr>
          <w:p w14:paraId="49F2BB03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0.487</w:t>
            </w:r>
          </w:p>
        </w:tc>
        <w:tc>
          <w:tcPr>
            <w:tcW w:w="1985" w:type="dxa"/>
          </w:tcPr>
          <w:p w14:paraId="7FFD479D" w14:textId="77777777" w:rsidR="003B67F8" w:rsidRPr="000D0A78" w:rsidRDefault="003B67F8" w:rsidP="00014EFE">
            <w:pPr>
              <w:rPr>
                <w:sz w:val="20"/>
                <w:szCs w:val="20"/>
              </w:rPr>
            </w:pPr>
            <w:r w:rsidRPr="000D0A78">
              <w:rPr>
                <w:rFonts w:eastAsia="Times New Roman"/>
                <w:sz w:val="20"/>
                <w:szCs w:val="20"/>
              </w:rPr>
              <w:t>Kg CO</w:t>
            </w:r>
            <w:r w:rsidRPr="000D0A78">
              <w:rPr>
                <w:rFonts w:eastAsia="Times New Roman"/>
                <w:sz w:val="20"/>
                <w:szCs w:val="20"/>
                <w:vertAlign w:val="subscript"/>
              </w:rPr>
              <w:t>2</w:t>
            </w:r>
            <w:r w:rsidRPr="000D0A78">
              <w:rPr>
                <w:rFonts w:eastAsia="Times New Roman"/>
                <w:sz w:val="20"/>
                <w:szCs w:val="20"/>
              </w:rPr>
              <w:t>e kg</w:t>
            </w:r>
            <w:r w:rsidRPr="000D0A78">
              <w:rPr>
                <w:rFonts w:eastAsia="Times New Roman"/>
                <w:sz w:val="20"/>
                <w:szCs w:val="20"/>
                <w:vertAlign w:val="superscript"/>
              </w:rPr>
              <w:t>-1</w:t>
            </w:r>
            <w:r w:rsidRPr="000D0A78">
              <w:rPr>
                <w:rFonts w:eastAsia="Times New Roman"/>
                <w:sz w:val="20"/>
                <w:szCs w:val="20"/>
              </w:rPr>
              <w:t xml:space="preserve"> N</w:t>
            </w:r>
          </w:p>
        </w:tc>
      </w:tr>
    </w:tbl>
    <w:p w14:paraId="2C7F0F59" w14:textId="77777777" w:rsidR="003B67F8" w:rsidRDefault="003B67F8" w:rsidP="003B67F8">
      <w:pPr>
        <w:rPr>
          <w:rFonts w:eastAsia="Times New Roman"/>
          <w:b/>
          <w:szCs w:val="24"/>
        </w:rPr>
      </w:pPr>
    </w:p>
    <w:p w14:paraId="4F2CFBBC" w14:textId="77777777" w:rsidR="00773975" w:rsidRDefault="00773975" w:rsidP="003B67F8">
      <w:pPr>
        <w:rPr>
          <w:ins w:id="0" w:author="Emran, Shah-Al" w:date="2022-05-23T17:09:00Z"/>
          <w:rFonts w:eastAsia="Times New Roman"/>
          <w:b/>
          <w:bCs/>
          <w:sz w:val="20"/>
          <w:szCs w:val="20"/>
        </w:rPr>
        <w:sectPr w:rsidR="00773975" w:rsidSect="00926CE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17C9E27" w14:textId="6296D317" w:rsidR="003B67F8" w:rsidRPr="00A57161" w:rsidRDefault="003B67F8" w:rsidP="003B67F8">
      <w:pPr>
        <w:rPr>
          <w:rFonts w:eastAsia="Times New Roman"/>
          <w:sz w:val="20"/>
          <w:szCs w:val="20"/>
        </w:rPr>
      </w:pPr>
      <w:r w:rsidRPr="00773975">
        <w:rPr>
          <w:rFonts w:eastAsia="Times New Roman"/>
          <w:b/>
          <w:bCs/>
          <w:sz w:val="20"/>
          <w:szCs w:val="20"/>
        </w:rPr>
        <w:lastRenderedPageBreak/>
        <w:t>Table S2</w:t>
      </w:r>
      <w:r w:rsidR="00BB468F" w:rsidRPr="00773975">
        <w:rPr>
          <w:rFonts w:eastAsia="Times New Roman"/>
          <w:b/>
          <w:bCs/>
          <w:sz w:val="20"/>
          <w:szCs w:val="20"/>
        </w:rPr>
        <w:t>.</w:t>
      </w:r>
      <w:r w:rsidRPr="00A57161">
        <w:rPr>
          <w:rFonts w:eastAsia="Times New Roman"/>
          <w:sz w:val="20"/>
          <w:szCs w:val="20"/>
        </w:rPr>
        <w:t xml:space="preserve"> Farm-level </w:t>
      </w:r>
      <w:r>
        <w:rPr>
          <w:rFonts w:eastAsia="Times New Roman"/>
          <w:sz w:val="20"/>
          <w:szCs w:val="20"/>
        </w:rPr>
        <w:t>energy use, costs of production, nutrient use, and hired labor for</w:t>
      </w:r>
      <w:r w:rsidRPr="00A57161">
        <w:rPr>
          <w:rFonts w:eastAsia="Times New Roman"/>
          <w:sz w:val="20"/>
          <w:szCs w:val="20"/>
        </w:rPr>
        <w:t xml:space="preserve"> different cropping systems within and outside polders of south-central Bangladesh (±CI).</w:t>
      </w:r>
      <w:r>
        <w:rPr>
          <w:rFonts w:eastAsia="Times New Roman"/>
          <w:sz w:val="20"/>
          <w:szCs w:val="20"/>
        </w:rPr>
        <w:t xml:space="preserve"> </w:t>
      </w:r>
      <w:r w:rsidR="008068D3">
        <w:rPr>
          <w:rFonts w:eastAsia="Times New Roman"/>
          <w:sz w:val="20"/>
          <w:szCs w:val="20"/>
        </w:rPr>
        <w:t>(</w:t>
      </w:r>
      <w:r w:rsidR="008068D3" w:rsidRPr="00AC00D2">
        <w:rPr>
          <w:rFonts w:eastAsia="Times New Roman"/>
          <w:sz w:val="18"/>
          <w:szCs w:val="18"/>
        </w:rPr>
        <w:t>1 USD = 77.87 BDT</w:t>
      </w:r>
      <w:r w:rsidR="008068D3">
        <w:rPr>
          <w:rFonts w:eastAsia="Times New Roman"/>
          <w:sz w:val="18"/>
          <w:szCs w:val="18"/>
        </w:rPr>
        <w:t xml:space="preserve">; </w:t>
      </w:r>
      <w:r w:rsidR="008068D3">
        <w:rPr>
          <w:rFonts w:eastAsia="Times New Roman"/>
          <w:sz w:val="20"/>
          <w:szCs w:val="20"/>
        </w:rPr>
        <w:t>Letters in columns not separated by solid line indicate differences at alpha=0.05 according to the Tukey’s HSD;</w:t>
      </w:r>
      <w:r w:rsidR="008068D3" w:rsidRPr="007E60A9">
        <w:rPr>
          <w:color w:val="000000"/>
          <w:sz w:val="18"/>
          <w:szCs w:val="18"/>
        </w:rPr>
        <w:t xml:space="preserve"> Significant code ‘***’ 0.001 ‘**’ 0.01 ‘*’ 0.05</w:t>
      </w:r>
      <w:r w:rsidR="008068D3">
        <w:rPr>
          <w:color w:val="000000"/>
          <w:sz w:val="18"/>
          <w:szCs w:val="18"/>
        </w:rPr>
        <w:t>)</w:t>
      </w:r>
    </w:p>
    <w:p w14:paraId="44CC0952" w14:textId="77777777" w:rsidR="003B67F8" w:rsidRPr="00372DC2" w:rsidRDefault="003B67F8" w:rsidP="003B67F8">
      <w:pPr>
        <w:rPr>
          <w:rFonts w:eastAsia="Times New Roman"/>
          <w:b/>
          <w:szCs w:val="24"/>
        </w:rPr>
      </w:pPr>
    </w:p>
    <w:tbl>
      <w:tblPr>
        <w:tblW w:w="13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1395"/>
        <w:gridCol w:w="1305"/>
        <w:gridCol w:w="1395"/>
        <w:gridCol w:w="1350"/>
        <w:gridCol w:w="1350"/>
        <w:gridCol w:w="1260"/>
        <w:gridCol w:w="1350"/>
        <w:gridCol w:w="1035"/>
      </w:tblGrid>
      <w:tr w:rsidR="003B67F8" w:rsidRPr="00924F24" w14:paraId="5973FB49" w14:textId="77777777" w:rsidTr="008068D3">
        <w:trPr>
          <w:trHeight w:val="315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6FBF" w14:textId="7B28FE96" w:rsidR="003B67F8" w:rsidRPr="00773975" w:rsidRDefault="003B67F8" w:rsidP="00014EFE">
            <w:pPr>
              <w:rPr>
                <w:rFonts w:eastAsia="Times New Roman"/>
                <w:bCs/>
                <w:i/>
                <w:sz w:val="16"/>
                <w:szCs w:val="16"/>
              </w:rPr>
            </w:pP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1CDE1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Total Energy Production </w:t>
            </w:r>
          </w:p>
          <w:p w14:paraId="7C23DBE5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(GJ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D203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Net Energy Yield (GJ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6D45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Total costs of production (USD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CC20B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Hired Labor (PSD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C888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N rate</w:t>
            </w:r>
          </w:p>
          <w:p w14:paraId="5985ED82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(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kg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 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587D8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K</w:t>
            </w:r>
            <w:r w:rsidRPr="00773975">
              <w:rPr>
                <w:rFonts w:eastAsia="Times New Roman"/>
                <w:bCs/>
                <w:sz w:val="16"/>
                <w:szCs w:val="16"/>
                <w:vertAlign w:val="subscript"/>
              </w:rPr>
              <w:t>2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O rate</w:t>
            </w:r>
          </w:p>
          <w:p w14:paraId="4369275C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(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kg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 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CF9D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Wage rate </w:t>
            </w:r>
          </w:p>
          <w:p w14:paraId="108486B1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(BDT PSD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E0CF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i/>
                <w:sz w:val="16"/>
                <w:szCs w:val="16"/>
              </w:rPr>
              <w:t>Aman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 Price </w:t>
            </w:r>
          </w:p>
          <w:p w14:paraId="12D03AFF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(BDT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kg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</w:tr>
      <w:tr w:rsidR="008068D3" w:rsidRPr="00924F24" w14:paraId="20A5241B" w14:textId="77777777" w:rsidTr="00773975">
        <w:trPr>
          <w:trHeight w:val="179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F89F" w14:textId="3608F473" w:rsidR="008068D3" w:rsidRPr="00773975" w:rsidRDefault="008068D3" w:rsidP="00014EFE">
            <w:pPr>
              <w:rPr>
                <w:rFonts w:eastAsia="Times New Roman"/>
                <w:bCs/>
                <w:i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iCs/>
                <w:sz w:val="16"/>
                <w:szCs w:val="16"/>
              </w:rPr>
              <w:t>a) Within Polders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B6D8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3019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E853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AFAA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DBBC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8001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95DC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DD730" w14:textId="77777777" w:rsidR="008068D3" w:rsidRPr="00773975" w:rsidRDefault="008068D3" w:rsidP="00014EFE">
            <w:pPr>
              <w:rPr>
                <w:rFonts w:eastAsia="Times New Roman"/>
                <w:bCs/>
                <w:i/>
                <w:sz w:val="16"/>
                <w:szCs w:val="16"/>
              </w:rPr>
            </w:pPr>
          </w:p>
        </w:tc>
      </w:tr>
      <w:tr w:rsidR="003B67F8" w:rsidRPr="009421C5" w14:paraId="576A50D4" w14:textId="77777777" w:rsidTr="00773975">
        <w:trPr>
          <w:trHeight w:val="232"/>
        </w:trPr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C17A1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proofErr w:type="spellStart"/>
            <w:r w:rsidRPr="00A57161">
              <w:rPr>
                <w:rFonts w:eastAsia="Times New Roman"/>
                <w:i/>
                <w:sz w:val="16"/>
                <w:szCs w:val="16"/>
              </w:rPr>
              <w:t>Boro</w:t>
            </w:r>
            <w:proofErr w:type="spellEnd"/>
            <w:r w:rsidRPr="00A57161">
              <w:rPr>
                <w:rFonts w:eastAsia="Times New Roman"/>
                <w:i/>
                <w:sz w:val="16"/>
                <w:szCs w:val="16"/>
              </w:rPr>
              <w:t xml:space="preserve"> – </w:t>
            </w:r>
            <w:r w:rsidRPr="00773975">
              <w:rPr>
                <w:rFonts w:eastAsia="Times New Roman"/>
                <w:iCs/>
                <w:sz w:val="16"/>
                <w:szCs w:val="16"/>
              </w:rPr>
              <w:t>Fallow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– Aman (BFA)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5BD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153.95 (9.02) A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75DF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126.76 (8.91) A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B8C5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1367.80 (33.88) 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C7E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185.60 (6.70) A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56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150.04 (2.12) 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60C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61.22 (1.51) B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AAB4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237.4 (4.4) AB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9155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20.1</w:t>
            </w:r>
          </w:p>
        </w:tc>
      </w:tr>
      <w:tr w:rsidR="003B67F8" w:rsidRPr="009421C5" w14:paraId="3E369E23" w14:textId="77777777" w:rsidTr="00773975">
        <w:trPr>
          <w:trHeight w:val="161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C509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773975">
              <w:rPr>
                <w:rFonts w:eastAsia="Times New Roman"/>
                <w:iCs/>
                <w:sz w:val="16"/>
                <w:szCs w:val="16"/>
              </w:rPr>
              <w:t xml:space="preserve">Chili – Fallow 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>– Aman (CFA)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2B2F3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73.24 (6.24) CD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F57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66.03 (</w:t>
            </w:r>
            <w:proofErr w:type="gramStart"/>
            <w:r w:rsidRPr="00A57161">
              <w:rPr>
                <w:rFonts w:eastAsia="Times New Roman"/>
                <w:sz w:val="16"/>
                <w:szCs w:val="16"/>
              </w:rPr>
              <w:t>6.16)CD</w:t>
            </w:r>
            <w:proofErr w:type="gramEnd"/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79F8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1379.34 (23.43) 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119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108.64 (4.63)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6FF2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95.80 (1.42) 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A898D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111.89 (1.05) 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E32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237.8 (3.0) AB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53B0A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19.2</w:t>
            </w:r>
          </w:p>
        </w:tc>
      </w:tr>
      <w:tr w:rsidR="003B67F8" w:rsidRPr="009421C5" w14:paraId="7B584C2D" w14:textId="77777777" w:rsidTr="00773975">
        <w:trPr>
          <w:trHeight w:val="251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D84B3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773975">
              <w:rPr>
                <w:rFonts w:eastAsia="Times New Roman"/>
                <w:iCs/>
                <w:sz w:val="16"/>
                <w:szCs w:val="16"/>
              </w:rPr>
              <w:t>Fallow – Fallow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– Aman (FFA)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94A8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70.40 (1.74) 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AB6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64.89 (1.71) D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54FF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428.97 (6.52) 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BF0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87.88 (1.29) E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949C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31.18 (0.41) 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046F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16.45 (0.29)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CF0B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234.6 (0.8) AB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C61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19.2</w:t>
            </w:r>
          </w:p>
        </w:tc>
      </w:tr>
      <w:tr w:rsidR="003B67F8" w:rsidRPr="009421C5" w14:paraId="330052AD" w14:textId="77777777" w:rsidTr="00773975">
        <w:trPr>
          <w:trHeight w:val="12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42E0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773975">
              <w:rPr>
                <w:rFonts w:eastAsia="Times New Roman"/>
                <w:iCs/>
                <w:sz w:val="16"/>
                <w:szCs w:val="16"/>
              </w:rPr>
              <w:t>Ground nut – Fallow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– Aman (GFA)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4DD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109.95 (4.51) B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7E902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97.61 (4.46) B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922D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1073.63 (16.94)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6E6B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133.71 (3.35)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A1FA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48.16 (1.06) 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BE43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37.49 (0.76) 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FFA5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237.8 (2.2) A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435E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19.6</w:t>
            </w:r>
          </w:p>
        </w:tc>
      </w:tr>
      <w:tr w:rsidR="003B67F8" w:rsidRPr="009421C5" w14:paraId="3147367A" w14:textId="77777777" w:rsidTr="00773975">
        <w:trPr>
          <w:trHeight w:val="287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9569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773975">
              <w:rPr>
                <w:rFonts w:eastAsia="Times New Roman"/>
                <w:iCs/>
                <w:sz w:val="16"/>
                <w:szCs w:val="16"/>
              </w:rPr>
              <w:t>Lathyrus – Fallow –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Aman (LFA)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997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82.25 (2.83) C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262C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73.80 (2.79) C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4BD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619.44 (10.62)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3EB5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111.02 (2.10)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7EEB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44.60 (0.66) 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EB7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16.23 (0.47)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215E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233.0 (1.4) 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712C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19.0</w:t>
            </w:r>
          </w:p>
        </w:tc>
      </w:tr>
      <w:tr w:rsidR="003B67F8" w:rsidRPr="009421C5" w14:paraId="3C51484D" w14:textId="77777777" w:rsidTr="00773975">
        <w:trPr>
          <w:trHeight w:val="251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1C15C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proofErr w:type="spellStart"/>
            <w:r w:rsidRPr="00773975">
              <w:rPr>
                <w:rFonts w:eastAsia="Times New Roman"/>
                <w:iCs/>
                <w:sz w:val="16"/>
                <w:szCs w:val="16"/>
              </w:rPr>
              <w:t>Mungbean</w:t>
            </w:r>
            <w:proofErr w:type="spellEnd"/>
            <w:r w:rsidRPr="00773975">
              <w:rPr>
                <w:rFonts w:eastAsia="Times New Roman"/>
                <w:iCs/>
                <w:sz w:val="16"/>
                <w:szCs w:val="16"/>
              </w:rPr>
              <w:t xml:space="preserve"> – Fallow –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Aman (MFA)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B48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81.00 (1.80) C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0505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72.81 (1.78) C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07A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663.06 (6.76) 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2514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121.49 (1.34</w:t>
            </w:r>
            <w:proofErr w:type="gramStart"/>
            <w:r w:rsidRPr="00A57161">
              <w:rPr>
                <w:rFonts w:eastAsia="Times New Roman"/>
                <w:sz w:val="16"/>
                <w:szCs w:val="16"/>
              </w:rPr>
              <w:t>)  C</w:t>
            </w:r>
            <w:proofErr w:type="gramEnd"/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257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42.73 (0.42) 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91EB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16.49 (0.30)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668A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234.6 (0.9) AB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92F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19.2</w:t>
            </w:r>
          </w:p>
        </w:tc>
      </w:tr>
      <w:tr w:rsidR="003B67F8" w:rsidRPr="009421C5" w14:paraId="72497663" w14:textId="77777777" w:rsidTr="00773975">
        <w:trPr>
          <w:trHeight w:val="215"/>
        </w:trPr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F96C1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A57161">
              <w:rPr>
                <w:rFonts w:eastAsia="Times New Roman"/>
                <w:i/>
                <w:sz w:val="16"/>
                <w:szCs w:val="16"/>
              </w:rPr>
              <w:t>F-value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295B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110.86***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73A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69.00***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B3444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2430.62***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F763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416.51***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4CE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3620.41***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461B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7151.7***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C743E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3.76**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40DF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NS</w:t>
            </w:r>
          </w:p>
        </w:tc>
      </w:tr>
      <w:tr w:rsidR="003B67F8" w:rsidRPr="00924F24" w14:paraId="2B49DE47" w14:textId="77777777" w:rsidTr="00014EFE">
        <w:trPr>
          <w:trHeight w:val="315"/>
        </w:trPr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53CFE" w14:textId="0600AA6D" w:rsidR="003B67F8" w:rsidRPr="00773975" w:rsidRDefault="003B67F8" w:rsidP="00014EFE">
            <w:pPr>
              <w:rPr>
                <w:rFonts w:eastAsia="Times New Roman"/>
                <w:bCs/>
                <w:i/>
                <w:sz w:val="16"/>
                <w:szCs w:val="16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B1FF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Total Energy Production (GJ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2F52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Net Energy Yield (GJ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232A9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Total costs of production (USD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44A6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Hired Labor (PSD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8A8A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N rate</w:t>
            </w:r>
          </w:p>
          <w:p w14:paraId="6C4BC23F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(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kg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 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DD4E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K</w:t>
            </w:r>
            <w:r w:rsidRPr="00773975">
              <w:rPr>
                <w:rFonts w:eastAsia="Times New Roman"/>
                <w:bCs/>
                <w:sz w:val="16"/>
                <w:szCs w:val="16"/>
                <w:vertAlign w:val="subscript"/>
              </w:rPr>
              <w:t>2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O rate</w:t>
            </w:r>
          </w:p>
          <w:p w14:paraId="78A1BAE5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(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kg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 ha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E0EB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Wage rate</w:t>
            </w:r>
          </w:p>
          <w:p w14:paraId="64408FC7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>(BDT PSD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C19A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Aman Price </w:t>
            </w:r>
          </w:p>
          <w:p w14:paraId="6587F188" w14:textId="77777777" w:rsidR="003B67F8" w:rsidRPr="00773975" w:rsidRDefault="003B67F8" w:rsidP="00014EFE">
            <w:pPr>
              <w:rPr>
                <w:rFonts w:eastAsia="Times New Roman"/>
                <w:b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sz w:val="16"/>
                <w:szCs w:val="16"/>
              </w:rPr>
              <w:t xml:space="preserve">(BDT </w:t>
            </w:r>
            <w:proofErr w:type="gramStart"/>
            <w:r w:rsidRPr="00773975">
              <w:rPr>
                <w:rFonts w:eastAsia="Times New Roman"/>
                <w:bCs/>
                <w:sz w:val="16"/>
                <w:szCs w:val="16"/>
              </w:rPr>
              <w:t>kg</w:t>
            </w:r>
            <w:r w:rsidRPr="00773975">
              <w:rPr>
                <w:rFonts w:eastAsia="Times New Roman"/>
                <w:bCs/>
                <w:sz w:val="16"/>
                <w:szCs w:val="16"/>
                <w:vertAlign w:val="superscript"/>
              </w:rPr>
              <w:t>-1</w:t>
            </w:r>
            <w:proofErr w:type="gramEnd"/>
            <w:r w:rsidRPr="00773975">
              <w:rPr>
                <w:rFonts w:eastAsia="Times New Roman"/>
                <w:bCs/>
                <w:sz w:val="16"/>
                <w:szCs w:val="16"/>
              </w:rPr>
              <w:t>)</w:t>
            </w:r>
          </w:p>
        </w:tc>
      </w:tr>
      <w:tr w:rsidR="008068D3" w:rsidRPr="00924F24" w14:paraId="78952857" w14:textId="77777777" w:rsidTr="00773975">
        <w:trPr>
          <w:trHeight w:val="161"/>
        </w:trPr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0DE9" w14:textId="58D11343" w:rsidR="008068D3" w:rsidRPr="00773975" w:rsidRDefault="008068D3" w:rsidP="00014EFE">
            <w:pPr>
              <w:rPr>
                <w:rFonts w:eastAsia="Times New Roman"/>
                <w:bCs/>
                <w:iCs/>
                <w:sz w:val="16"/>
                <w:szCs w:val="16"/>
              </w:rPr>
            </w:pPr>
            <w:r w:rsidRPr="00773975">
              <w:rPr>
                <w:rFonts w:eastAsia="Times New Roman"/>
                <w:bCs/>
                <w:iCs/>
                <w:sz w:val="16"/>
                <w:szCs w:val="16"/>
              </w:rPr>
              <w:t>b) Outside polders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F8FB1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5072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E267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8414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BC278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28D8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C999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D857" w14:textId="77777777" w:rsidR="008068D3" w:rsidRPr="00773975" w:rsidRDefault="008068D3" w:rsidP="00014EFE">
            <w:pPr>
              <w:rPr>
                <w:rFonts w:eastAsia="Times New Roman"/>
                <w:bCs/>
                <w:sz w:val="16"/>
                <w:szCs w:val="16"/>
              </w:rPr>
            </w:pPr>
          </w:p>
        </w:tc>
      </w:tr>
      <w:tr w:rsidR="003B67F8" w:rsidRPr="009421C5" w14:paraId="76E74543" w14:textId="77777777" w:rsidTr="00773975">
        <w:trPr>
          <w:trHeight w:val="233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10489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proofErr w:type="spellStart"/>
            <w:r w:rsidRPr="00A57161">
              <w:rPr>
                <w:rFonts w:eastAsia="Times New Roman"/>
                <w:i/>
                <w:sz w:val="16"/>
                <w:szCs w:val="16"/>
              </w:rPr>
              <w:t>Boro</w:t>
            </w:r>
            <w:proofErr w:type="spellEnd"/>
            <w:r w:rsidRPr="00A57161">
              <w:rPr>
                <w:rFonts w:eastAsia="Times New Roman"/>
                <w:i/>
                <w:sz w:val="16"/>
                <w:szCs w:val="16"/>
              </w:rPr>
              <w:t xml:space="preserve"> – </w:t>
            </w:r>
            <w:r w:rsidRPr="00773975">
              <w:rPr>
                <w:rFonts w:eastAsia="Times New Roman"/>
                <w:iCs/>
                <w:sz w:val="16"/>
                <w:szCs w:val="16"/>
              </w:rPr>
              <w:t xml:space="preserve">Fallow 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>– Aman (BFA)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E532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146.40 (6.63) 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7872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118.68 (6.51) A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9799E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1355.08 (41.44) 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71D2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183.42 (9.57) 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73CE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153.24 (3.52) 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A2F8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60.26 (1.97) 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C4C2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228.6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216F4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18.75</w:t>
            </w:r>
          </w:p>
        </w:tc>
      </w:tr>
      <w:tr w:rsidR="003B67F8" w:rsidRPr="009421C5" w14:paraId="2774803B" w14:textId="77777777" w:rsidTr="00773975">
        <w:trPr>
          <w:trHeight w:val="251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0524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773975">
              <w:rPr>
                <w:rFonts w:eastAsia="Times New Roman"/>
                <w:iCs/>
                <w:sz w:val="16"/>
                <w:szCs w:val="16"/>
              </w:rPr>
              <w:t>Fallow – Fallow –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Aman (FFA)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FBD5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61.29 (1.91) C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1EB4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55.66 (1.88) C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EB0D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426.30 (11.96)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2EC9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89.16 (2.76) D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379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32.24 (1.02) 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9AC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16.90 (0.57)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DF78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230.6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DF4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18.37</w:t>
            </w:r>
          </w:p>
        </w:tc>
      </w:tr>
      <w:tr w:rsidR="003B67F8" w:rsidRPr="009421C5" w14:paraId="0B25532D" w14:textId="77777777" w:rsidTr="00773975">
        <w:trPr>
          <w:trHeight w:val="152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1314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773975">
              <w:rPr>
                <w:rFonts w:eastAsia="Times New Roman"/>
                <w:iCs/>
                <w:sz w:val="16"/>
                <w:szCs w:val="16"/>
              </w:rPr>
              <w:t>Lathyrus – Fallow –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Aman (LFA)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0B03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72.00 (2.68) B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38E5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63.56 (2.63) B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A04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605.50 (16.75) 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A93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110.21 (3.87) C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C8763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44.36 (1.42) 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3BA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16.26 (0.80)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EA58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231.2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E84A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18.21</w:t>
            </w:r>
          </w:p>
        </w:tc>
      </w:tr>
      <w:tr w:rsidR="003B67F8" w:rsidRPr="009421C5" w14:paraId="3E64E4E2" w14:textId="77777777" w:rsidTr="00773975">
        <w:trPr>
          <w:trHeight w:val="215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953A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proofErr w:type="spellStart"/>
            <w:r w:rsidRPr="00773975">
              <w:rPr>
                <w:rFonts w:eastAsia="Times New Roman"/>
                <w:iCs/>
                <w:sz w:val="16"/>
                <w:szCs w:val="16"/>
              </w:rPr>
              <w:t>Mungbean</w:t>
            </w:r>
            <w:proofErr w:type="spellEnd"/>
            <w:r w:rsidRPr="00773975">
              <w:rPr>
                <w:rFonts w:eastAsia="Times New Roman"/>
                <w:iCs/>
                <w:sz w:val="16"/>
                <w:szCs w:val="16"/>
              </w:rPr>
              <w:t xml:space="preserve"> – Fallow –</w:t>
            </w:r>
            <w:r w:rsidRPr="00A57161">
              <w:rPr>
                <w:rFonts w:eastAsia="Times New Roman"/>
                <w:i/>
                <w:sz w:val="16"/>
                <w:szCs w:val="16"/>
              </w:rPr>
              <w:t xml:space="preserve"> Aman (MFA)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AE8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71.99 (2.15) B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76CB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63.63 (2.11) B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305FE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654.62 (13.42)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963F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122.78 (3.10)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5D8D6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44.32 (1.14) B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5D70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17.38 (0.64) 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676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230.8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D2D4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18.32</w:t>
            </w:r>
          </w:p>
        </w:tc>
      </w:tr>
      <w:tr w:rsidR="003B67F8" w:rsidRPr="009421C5" w14:paraId="33961CE4" w14:textId="77777777" w:rsidTr="00773975">
        <w:trPr>
          <w:trHeight w:val="16"/>
        </w:trPr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9216" w14:textId="77777777" w:rsidR="003B67F8" w:rsidRPr="00A57161" w:rsidRDefault="003B67F8" w:rsidP="00014EFE">
            <w:pPr>
              <w:rPr>
                <w:rFonts w:eastAsia="Times New Roman"/>
                <w:i/>
                <w:sz w:val="16"/>
                <w:szCs w:val="16"/>
              </w:rPr>
            </w:pPr>
            <w:r w:rsidRPr="00A57161">
              <w:rPr>
                <w:rFonts w:eastAsia="Times New Roman"/>
                <w:i/>
                <w:sz w:val="16"/>
                <w:szCs w:val="16"/>
              </w:rPr>
              <w:t>F-value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239F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199.52***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4521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113.31***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EFEF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704.44***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68D2D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169.53***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B9A9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1407.97***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58B7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603.08***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59E5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NS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71F3" w14:textId="77777777" w:rsidR="003B67F8" w:rsidRPr="00A57161" w:rsidRDefault="003B67F8" w:rsidP="00014EFE">
            <w:pPr>
              <w:rPr>
                <w:rFonts w:eastAsia="Times New Roman"/>
                <w:sz w:val="16"/>
                <w:szCs w:val="16"/>
              </w:rPr>
            </w:pPr>
            <w:r w:rsidRPr="00A57161">
              <w:rPr>
                <w:rFonts w:eastAsia="Times New Roman"/>
                <w:sz w:val="16"/>
                <w:szCs w:val="16"/>
              </w:rPr>
              <w:t>NS</w:t>
            </w:r>
          </w:p>
        </w:tc>
      </w:tr>
    </w:tbl>
    <w:p w14:paraId="2E692CA4" w14:textId="73DDEC4F" w:rsidR="00FE6EE3" w:rsidRDefault="00000000"/>
    <w:sectPr w:rsidR="00FE6EE3" w:rsidSect="00926C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ran, Shah-Al">
    <w15:presenceInfo w15:providerId="AD" w15:userId="S::emran2@illinois.edu::4751652a-2c83-4173-b1b0-db7da833e3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3NLY0MTM2NzWxNLBU0lEKTi0uzszPAykwrAUAm9FCvCwAAAA="/>
  </w:docVars>
  <w:rsids>
    <w:rsidRoot w:val="00CB1758"/>
    <w:rsid w:val="003B67F8"/>
    <w:rsid w:val="006307A7"/>
    <w:rsid w:val="00773975"/>
    <w:rsid w:val="008068D3"/>
    <w:rsid w:val="009150A6"/>
    <w:rsid w:val="00924F24"/>
    <w:rsid w:val="00AA713C"/>
    <w:rsid w:val="00BB468F"/>
    <w:rsid w:val="00C447A1"/>
    <w:rsid w:val="00CB1758"/>
    <w:rsid w:val="00F43D48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366E"/>
  <w15:chartTrackingRefBased/>
  <w15:docId w15:val="{BEA75F0F-B858-4D83-8582-A3ADB84A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67F8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B67F8"/>
    <w:rPr>
      <w:color w:val="0000FF"/>
      <w:u w:val="single"/>
    </w:rPr>
  </w:style>
  <w:style w:type="table" w:styleId="TableGrid">
    <w:name w:val="Table Grid"/>
    <w:basedOn w:val="TableNormal"/>
    <w:uiPriority w:val="39"/>
    <w:rsid w:val="003B6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43D48"/>
    <w:pPr>
      <w:spacing w:after="0" w:line="240" w:lineRule="auto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mailto:emran2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Emran, Shah-Al</dc:creator>
  <cp:keywords/>
  <dc:description/>
  <cp:lastModifiedBy>Gina Nichols</cp:lastModifiedBy>
  <cp:revision>2</cp:revision>
  <dcterms:created xsi:type="dcterms:W3CDTF">2023-02-15T15:27:00Z</dcterms:created>
  <dcterms:modified xsi:type="dcterms:W3CDTF">2023-02-15T15:27:00Z</dcterms:modified>
</cp:coreProperties>
</file>